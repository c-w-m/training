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F7C" w:rsidRDefault="00E17CCB" w:rsidP="00E17CCB">
      <w:pPr>
        <w:pStyle w:val="Heading1"/>
      </w:pPr>
      <w:r>
        <w:t>Overview</w:t>
      </w:r>
    </w:p>
    <w:p w:rsidR="00A34863" w:rsidRDefault="00A34863" w:rsidP="00A34863">
      <w:r>
        <w:t>The GPS Watch specified in this document is a simple version of a class of devices that is growing rapidly, both in number and capabilities.  This one is based loosely on the earlier Garmin Forerunner devices (205, 301, etc.).</w:t>
      </w:r>
    </w:p>
    <w:p w:rsidR="00A34863" w:rsidRDefault="00A34863" w:rsidP="00A34863">
      <w:r>
        <w:t>As the name indicates, this is a wearable device, the size of a large wristwatch, and it can be thought of as the integration of a GPS system and a stop watch.</w:t>
      </w:r>
      <w:r w:rsidR="00253CF9">
        <w:t xml:space="preserve"> These devices are used to track fitness activities </w:t>
      </w:r>
      <w:r w:rsidR="009F0DCD">
        <w:t>such as running, cycling, and hiking.</w:t>
      </w:r>
    </w:p>
    <w:p w:rsidR="00D02ECF" w:rsidRDefault="00D02ECF" w:rsidP="00A34863">
      <w:r>
        <w:rPr>
          <w:noProof/>
        </w:rPr>
        <w:drawing>
          <wp:inline distT="0" distB="0" distL="0" distR="0">
            <wp:extent cx="2857500" cy="2857500"/>
            <wp:effectExtent l="0" t="0" r="0" b="0"/>
            <wp:docPr id="1" name="Picture 1" descr="C:\u\jwolfe\services\training\xtUML-BP\MGC\SJM\XTR\Photos\Forerunner205-F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jwolfe\services\training\xtUML-BP\MGC\SJM\XTR\Photos\Forerunner205-Fac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4D0F70">
        <w:rPr>
          <w:noProof/>
        </w:rPr>
        <w:drawing>
          <wp:inline distT="0" distB="0" distL="0" distR="0">
            <wp:extent cx="1499616" cy="2468880"/>
            <wp:effectExtent l="0" t="0" r="5715" b="7620"/>
            <wp:docPr id="5" name="Picture 5" descr="C:\Users\jwolfe\Desktop\MGC-GPSW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olfe\Desktop\MGC-GPSWat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9616" cy="2468880"/>
                    </a:xfrm>
                    <a:prstGeom prst="rect">
                      <a:avLst/>
                    </a:prstGeom>
                    <a:noFill/>
                    <a:ln>
                      <a:noFill/>
                    </a:ln>
                  </pic:spPr>
                </pic:pic>
              </a:graphicData>
            </a:graphic>
          </wp:inline>
        </w:drawing>
      </w:r>
    </w:p>
    <w:p w:rsidR="00681607" w:rsidRDefault="00681607" w:rsidP="00681607">
      <w:pPr>
        <w:pStyle w:val="Heading1"/>
      </w:pPr>
      <w:r>
        <w:t>Capabilities</w:t>
      </w:r>
    </w:p>
    <w:p w:rsidR="00A34863" w:rsidRDefault="00A34863" w:rsidP="00A34863">
      <w:r>
        <w:t>The device has two primary capabilities.  First, it provides real-time information to the user regarding dista</w:t>
      </w:r>
      <w:r w:rsidR="0008549B">
        <w:t xml:space="preserve">nce traveled, elapsed time, </w:t>
      </w:r>
      <w:r>
        <w:t>speed</w:t>
      </w:r>
      <w:r w:rsidR="0008549B">
        <w:t>, and status relative to goals</w:t>
      </w:r>
      <w:r>
        <w:t>.  Second, it logs information</w:t>
      </w:r>
      <w:r w:rsidR="00103857">
        <w:t>, including the route traveled</w:t>
      </w:r>
      <w:r w:rsidR="0008549B">
        <w:t>, heart rate, and achievement of goals</w:t>
      </w:r>
      <w:r w:rsidR="00103857">
        <w:t>,</w:t>
      </w:r>
      <w:r>
        <w:t xml:space="preserve"> for late</w:t>
      </w:r>
      <w:r w:rsidR="00103857">
        <w:t>r analysis.</w:t>
      </w:r>
      <w:r w:rsidR="00FC57A7">
        <w:t xml:space="preserve">  This track log can be examined on the device or off-loaded to a computer for analysis.  For example, a track log </w:t>
      </w:r>
      <w:r w:rsidR="00253CF9">
        <w:t xml:space="preserve">of a completed route </w:t>
      </w:r>
      <w:r w:rsidR="00FC57A7">
        <w:t>can be loaded into Google Earth for viewing</w:t>
      </w:r>
      <w:r w:rsidR="00253CF9">
        <w:t xml:space="preserve"> as a </w:t>
      </w:r>
      <w:r w:rsidR="008F75B2">
        <w:t xml:space="preserve">two-dimensional </w:t>
      </w:r>
      <w:r w:rsidR="00253CF9">
        <w:t>map overlay</w:t>
      </w:r>
      <w:r w:rsidR="00B26E77">
        <w:t xml:space="preserve">.  Also, software provided by the device maker typically provides </w:t>
      </w:r>
      <w:r w:rsidR="00FC57A7">
        <w:t>graphs such as pa</w:t>
      </w:r>
      <w:r w:rsidR="00B26E77">
        <w:t>ce over time.</w:t>
      </w:r>
    </w:p>
    <w:p w:rsidR="0008549B" w:rsidRPr="00A34863" w:rsidRDefault="0008549B" w:rsidP="00A34863">
      <w:r>
        <w:t xml:space="preserve">The device is typically used in one of two fashions.  The simplest approach involves starting the timer when a run, hike, or cycling session begins, stopping the timer at the end of the session, and viewing relevant data along the way and at the end of the session.  Another approach involves establishing one or more goals, such as maintaining a particular pace for a certain distance, and then striving to achieve these goals during the </w:t>
      </w:r>
      <w:r w:rsidR="009F0DCD">
        <w:t xml:space="preserve">session while the device provides an indication of whether the current goal is </w:t>
      </w:r>
      <w:proofErr w:type="gramStart"/>
      <w:r w:rsidR="009F0DCD">
        <w:t>being</w:t>
      </w:r>
      <w:proofErr w:type="gramEnd"/>
      <w:r w:rsidR="009F0DCD">
        <w:t xml:space="preserve"> met.</w:t>
      </w:r>
    </w:p>
    <w:p w:rsidR="00143923" w:rsidRDefault="00143923" w:rsidP="00143923">
      <w:pPr>
        <w:pStyle w:val="Heading1"/>
      </w:pPr>
      <w:r>
        <w:lastRenderedPageBreak/>
        <w:t>Requirements</w:t>
      </w:r>
    </w:p>
    <w:p w:rsidR="00F80F8B" w:rsidRPr="00F80F8B" w:rsidRDefault="004C1AE1" w:rsidP="00F80F8B">
      <w:pPr>
        <w:pStyle w:val="Heading3"/>
      </w:pPr>
      <w:r>
        <w:t>Logging</w:t>
      </w:r>
      <w:r w:rsidR="00B12C7F">
        <w:t xml:space="preserve"> and</w:t>
      </w:r>
      <w:r w:rsidR="00352EE5">
        <w:t xml:space="preserve"> Goals</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143923">
            <w:pPr>
              <w:rPr>
                <w:b/>
              </w:rPr>
            </w:pPr>
            <w:r w:rsidRPr="00143923">
              <w:rPr>
                <w:b/>
              </w:rPr>
              <w:t>ID</w:t>
            </w:r>
          </w:p>
        </w:tc>
        <w:tc>
          <w:tcPr>
            <w:tcW w:w="8820" w:type="dxa"/>
          </w:tcPr>
          <w:p w:rsidR="00E21A97" w:rsidRPr="00143923" w:rsidRDefault="00E21A97" w:rsidP="00143923">
            <w:pPr>
              <w:rPr>
                <w:b/>
              </w:rPr>
            </w:pPr>
            <w:r w:rsidRPr="00143923">
              <w:rPr>
                <w:b/>
              </w:rPr>
              <w:t>Description</w:t>
            </w:r>
          </w:p>
        </w:tc>
      </w:tr>
      <w:tr w:rsidR="00E21A97" w:rsidTr="00E21A97">
        <w:tc>
          <w:tcPr>
            <w:tcW w:w="738" w:type="dxa"/>
          </w:tcPr>
          <w:p w:rsidR="00E21A97" w:rsidRDefault="00E21A97" w:rsidP="00143923">
            <w:r>
              <w:t>L-1</w:t>
            </w:r>
          </w:p>
        </w:tc>
        <w:tc>
          <w:tcPr>
            <w:tcW w:w="8820" w:type="dxa"/>
          </w:tcPr>
          <w:p w:rsidR="00E21A97" w:rsidRDefault="00E21A97" w:rsidP="00143923">
            <w:r>
              <w:t>Whenever the timer is running, the location of the device is recorded as a track point at one-second intervals.</w:t>
            </w:r>
          </w:p>
        </w:tc>
      </w:tr>
      <w:tr w:rsidR="00E21A97" w:rsidTr="00E21A97">
        <w:tc>
          <w:tcPr>
            <w:tcW w:w="738" w:type="dxa"/>
          </w:tcPr>
          <w:p w:rsidR="00E21A97" w:rsidRDefault="00E21A97" w:rsidP="00143923">
            <w:r>
              <w:t>L-2</w:t>
            </w:r>
          </w:p>
        </w:tc>
        <w:tc>
          <w:tcPr>
            <w:tcW w:w="8820" w:type="dxa"/>
          </w:tcPr>
          <w:p w:rsidR="00E21A97" w:rsidRDefault="00E21A97" w:rsidP="00FC57A7">
            <w:r>
              <w:t>Each track point is specified as la</w:t>
            </w:r>
            <w:r w:rsidR="008F75B2">
              <w:t>titude and longitude.</w:t>
            </w:r>
          </w:p>
        </w:tc>
      </w:tr>
      <w:tr w:rsidR="00E21A97" w:rsidTr="00E21A97">
        <w:tc>
          <w:tcPr>
            <w:tcW w:w="738" w:type="dxa"/>
          </w:tcPr>
          <w:p w:rsidR="00E21A97" w:rsidRDefault="00520B55" w:rsidP="00143923">
            <w:r>
              <w:t>L-3</w:t>
            </w:r>
          </w:p>
        </w:tc>
        <w:tc>
          <w:tcPr>
            <w:tcW w:w="8820" w:type="dxa"/>
          </w:tcPr>
          <w:p w:rsidR="00E21A97" w:rsidRDefault="006F3005" w:rsidP="00E21A97">
            <w:r>
              <w:t>The UTC time</w:t>
            </w:r>
            <w:r w:rsidR="00E21A97">
              <w:t xml:space="preserve"> for each track point is recorded.</w:t>
            </w:r>
          </w:p>
        </w:tc>
      </w:tr>
      <w:tr w:rsidR="00526D4B" w:rsidTr="00E21A97">
        <w:tc>
          <w:tcPr>
            <w:tcW w:w="738" w:type="dxa"/>
          </w:tcPr>
          <w:p w:rsidR="00526D4B" w:rsidRDefault="00520B55" w:rsidP="00143923">
            <w:r>
              <w:t>L-4</w:t>
            </w:r>
          </w:p>
        </w:tc>
        <w:tc>
          <w:tcPr>
            <w:tcW w:w="8820" w:type="dxa"/>
          </w:tcPr>
          <w:p w:rsidR="00526D4B" w:rsidRDefault="006F3005" w:rsidP="00E21A97">
            <w:r>
              <w:t>An unlimited number of</w:t>
            </w:r>
            <w:r w:rsidR="00526D4B">
              <w:t xml:space="preserve"> lap markers may be created.</w:t>
            </w:r>
          </w:p>
        </w:tc>
      </w:tr>
      <w:tr w:rsidR="00526D4B" w:rsidTr="00E21A97">
        <w:tc>
          <w:tcPr>
            <w:tcW w:w="738" w:type="dxa"/>
          </w:tcPr>
          <w:p w:rsidR="00526D4B" w:rsidRDefault="00520B55" w:rsidP="00143923">
            <w:r>
              <w:t>L-5</w:t>
            </w:r>
          </w:p>
        </w:tc>
        <w:tc>
          <w:tcPr>
            <w:tcW w:w="8820" w:type="dxa"/>
          </w:tcPr>
          <w:p w:rsidR="00526D4B" w:rsidRDefault="00526D4B" w:rsidP="00E21A97">
            <w:r>
              <w:t>Each lap marker specifies a particular track point within the track log.</w:t>
            </w:r>
          </w:p>
        </w:tc>
      </w:tr>
      <w:tr w:rsidR="00E21A97" w:rsidTr="00E21A97">
        <w:tc>
          <w:tcPr>
            <w:tcW w:w="738" w:type="dxa"/>
          </w:tcPr>
          <w:p w:rsidR="00E21A97" w:rsidRDefault="00520B55" w:rsidP="00143923">
            <w:r>
              <w:t>L-6</w:t>
            </w:r>
          </w:p>
        </w:tc>
        <w:tc>
          <w:tcPr>
            <w:tcW w:w="8820" w:type="dxa"/>
          </w:tcPr>
          <w:p w:rsidR="00E21A97" w:rsidRDefault="00E21A97" w:rsidP="00E21A97">
            <w:r>
              <w:t>The track log can be off-loaded from the device to a computer for analysis.</w:t>
            </w:r>
          </w:p>
        </w:tc>
      </w:tr>
      <w:tr w:rsidR="00E21A97" w:rsidTr="00E21A97">
        <w:tc>
          <w:tcPr>
            <w:tcW w:w="738" w:type="dxa"/>
          </w:tcPr>
          <w:p w:rsidR="00E21A97" w:rsidRDefault="00520B55" w:rsidP="00143923">
            <w:r>
              <w:t>L-7</w:t>
            </w:r>
          </w:p>
        </w:tc>
        <w:tc>
          <w:tcPr>
            <w:tcW w:w="8820" w:type="dxa"/>
          </w:tcPr>
          <w:p w:rsidR="00E21A97" w:rsidRDefault="00E21A97" w:rsidP="008D47E8">
            <w:r>
              <w:t xml:space="preserve">Whenever the timer is running, the heart rate of the user is recorded at </w:t>
            </w:r>
            <w:r w:rsidR="008D47E8">
              <w:t>three</w:t>
            </w:r>
            <w:bookmarkStart w:id="0" w:name="_GoBack"/>
            <w:bookmarkEnd w:id="0"/>
            <w:r>
              <w:t>-second intervals.</w:t>
            </w:r>
          </w:p>
        </w:tc>
      </w:tr>
      <w:tr w:rsidR="00E21A97" w:rsidTr="00E21A97">
        <w:tc>
          <w:tcPr>
            <w:tcW w:w="738" w:type="dxa"/>
          </w:tcPr>
          <w:p w:rsidR="00E21A97" w:rsidRDefault="00520B55" w:rsidP="00143923">
            <w:r>
              <w:t>L-8</w:t>
            </w:r>
          </w:p>
        </w:tc>
        <w:tc>
          <w:tcPr>
            <w:tcW w:w="8820" w:type="dxa"/>
          </w:tcPr>
          <w:p w:rsidR="00E21A97" w:rsidRDefault="00E21A97" w:rsidP="00143923">
            <w:r>
              <w:t>The UTC time of each recorded heart rate is recorded.</w:t>
            </w:r>
          </w:p>
        </w:tc>
      </w:tr>
      <w:tr w:rsidR="00E21A97" w:rsidTr="00E21A97">
        <w:tc>
          <w:tcPr>
            <w:tcW w:w="738" w:type="dxa"/>
          </w:tcPr>
          <w:p w:rsidR="00E21A97" w:rsidRDefault="00520B55" w:rsidP="00143923">
            <w:r>
              <w:t>L-9</w:t>
            </w:r>
          </w:p>
        </w:tc>
        <w:tc>
          <w:tcPr>
            <w:tcW w:w="8820" w:type="dxa"/>
          </w:tcPr>
          <w:p w:rsidR="00E21A97" w:rsidRDefault="00E21A97" w:rsidP="00143923">
            <w:r>
              <w:t>The collec</w:t>
            </w:r>
            <w:r w:rsidR="006F3005">
              <w:t>tion of all recorded heart rates</w:t>
            </w:r>
            <w:r>
              <w:t xml:space="preserve"> can be off-loaded from the device to a computer for analysis.</w:t>
            </w:r>
          </w:p>
        </w:tc>
      </w:tr>
      <w:tr w:rsidR="00E21A97" w:rsidTr="00E21A97">
        <w:tc>
          <w:tcPr>
            <w:tcW w:w="738" w:type="dxa"/>
          </w:tcPr>
          <w:p w:rsidR="00520B55" w:rsidRDefault="00520B55" w:rsidP="00143923">
            <w:r>
              <w:t>L-10</w:t>
            </w:r>
          </w:p>
        </w:tc>
        <w:tc>
          <w:tcPr>
            <w:tcW w:w="8820" w:type="dxa"/>
          </w:tcPr>
          <w:p w:rsidR="00E21A97" w:rsidRDefault="008B43DA" w:rsidP="00143923">
            <w:r>
              <w:t>Up to five</w:t>
            </w:r>
            <w:r w:rsidR="00E21A97">
              <w:t xml:space="preserve"> goals can be established for each session.</w:t>
            </w:r>
          </w:p>
        </w:tc>
      </w:tr>
      <w:tr w:rsidR="00E21A97" w:rsidTr="00E21A97">
        <w:tc>
          <w:tcPr>
            <w:tcW w:w="738" w:type="dxa"/>
          </w:tcPr>
          <w:p w:rsidR="00E21A97" w:rsidRDefault="00520B55" w:rsidP="00143923">
            <w:r>
              <w:t>L-11</w:t>
            </w:r>
          </w:p>
        </w:tc>
        <w:tc>
          <w:tcPr>
            <w:tcW w:w="8820" w:type="dxa"/>
          </w:tcPr>
          <w:p w:rsidR="00E21A97" w:rsidRDefault="008B43DA" w:rsidP="008B43DA">
            <w:r>
              <w:t>No more than one goal is executing at any given time.</w:t>
            </w:r>
          </w:p>
        </w:tc>
      </w:tr>
      <w:tr w:rsidR="008B43DA" w:rsidTr="00E21A97">
        <w:tc>
          <w:tcPr>
            <w:tcW w:w="738" w:type="dxa"/>
          </w:tcPr>
          <w:p w:rsidR="008B43DA" w:rsidRDefault="00520B55" w:rsidP="00143923">
            <w:r>
              <w:t>L-12</w:t>
            </w:r>
          </w:p>
        </w:tc>
        <w:tc>
          <w:tcPr>
            <w:tcW w:w="8820" w:type="dxa"/>
          </w:tcPr>
          <w:p w:rsidR="008B43DA" w:rsidRDefault="008B43DA" w:rsidP="008B43DA">
            <w:r>
              <w:t>The collection of goals is executed according to a sequence number assigned by the user to each goal.</w:t>
            </w:r>
          </w:p>
        </w:tc>
      </w:tr>
      <w:tr w:rsidR="00B95EAC" w:rsidTr="00E21A97">
        <w:tc>
          <w:tcPr>
            <w:tcW w:w="738" w:type="dxa"/>
          </w:tcPr>
          <w:p w:rsidR="00B95EAC" w:rsidRDefault="00520B55" w:rsidP="00143923">
            <w:r>
              <w:t>L-13</w:t>
            </w:r>
          </w:p>
        </w:tc>
        <w:tc>
          <w:tcPr>
            <w:tcW w:w="8820" w:type="dxa"/>
          </w:tcPr>
          <w:p w:rsidR="00B95EAC" w:rsidRDefault="00B95EAC" w:rsidP="008B43DA">
            <w:r>
              <w:t>The success or failure of the user to achieve each goal is recorded.</w:t>
            </w:r>
          </w:p>
        </w:tc>
      </w:tr>
      <w:tr w:rsidR="00E21A97" w:rsidTr="00E21A97">
        <w:tc>
          <w:tcPr>
            <w:tcW w:w="738" w:type="dxa"/>
          </w:tcPr>
          <w:p w:rsidR="00E21A97" w:rsidRDefault="00520B55" w:rsidP="00143923">
            <w:r>
              <w:t>L-14</w:t>
            </w:r>
          </w:p>
        </w:tc>
        <w:tc>
          <w:tcPr>
            <w:tcW w:w="8820" w:type="dxa"/>
          </w:tcPr>
          <w:p w:rsidR="00E21A97" w:rsidRDefault="00E21A97" w:rsidP="00143923">
            <w:r>
              <w:t>A goal may specify a minimum and maximum speed or pace to be maintained for a length of time.</w:t>
            </w:r>
          </w:p>
        </w:tc>
      </w:tr>
      <w:tr w:rsidR="00E21A97" w:rsidTr="00E21A97">
        <w:tc>
          <w:tcPr>
            <w:tcW w:w="738" w:type="dxa"/>
          </w:tcPr>
          <w:p w:rsidR="00E21A97" w:rsidRDefault="00520B55" w:rsidP="00143923">
            <w:r>
              <w:t>L-15</w:t>
            </w:r>
          </w:p>
        </w:tc>
        <w:tc>
          <w:tcPr>
            <w:tcW w:w="8820" w:type="dxa"/>
          </w:tcPr>
          <w:p w:rsidR="00E21A97" w:rsidRDefault="00E21A97" w:rsidP="0057590B">
            <w:r>
              <w:t>A goal may specify a minimum and maximum speed or pace to be maintained for a distance.</w:t>
            </w:r>
          </w:p>
        </w:tc>
      </w:tr>
      <w:tr w:rsidR="00E21A97" w:rsidTr="00E21A97">
        <w:tc>
          <w:tcPr>
            <w:tcW w:w="738" w:type="dxa"/>
          </w:tcPr>
          <w:p w:rsidR="00E21A97" w:rsidRDefault="00520B55" w:rsidP="00143923">
            <w:r>
              <w:t>L-16</w:t>
            </w:r>
          </w:p>
        </w:tc>
        <w:tc>
          <w:tcPr>
            <w:tcW w:w="8820" w:type="dxa"/>
          </w:tcPr>
          <w:p w:rsidR="00E21A97" w:rsidRDefault="00E21A97" w:rsidP="00143923">
            <w:r>
              <w:t>A goal may specify a minimum and maximum heart rate to be maintained for a length of time.</w:t>
            </w:r>
          </w:p>
        </w:tc>
      </w:tr>
      <w:tr w:rsidR="00E21A97" w:rsidTr="00E21A97">
        <w:tc>
          <w:tcPr>
            <w:tcW w:w="738" w:type="dxa"/>
          </w:tcPr>
          <w:p w:rsidR="00E21A97" w:rsidRDefault="00520B55" w:rsidP="00143923">
            <w:r>
              <w:t>L-17</w:t>
            </w:r>
          </w:p>
        </w:tc>
        <w:tc>
          <w:tcPr>
            <w:tcW w:w="8820" w:type="dxa"/>
          </w:tcPr>
          <w:p w:rsidR="00E21A97" w:rsidRDefault="00E21A97" w:rsidP="00143923">
            <w:r>
              <w:t>A goal may specify a minimum and maximum heart rate to be maintained for a distance.</w:t>
            </w:r>
          </w:p>
        </w:tc>
      </w:tr>
    </w:tbl>
    <w:p w:rsidR="00143923" w:rsidRDefault="00143923" w:rsidP="00143923"/>
    <w:p w:rsidR="00F80F8B" w:rsidRPr="00F80F8B" w:rsidRDefault="00F80F8B" w:rsidP="00F80F8B">
      <w:pPr>
        <w:pStyle w:val="Heading3"/>
      </w:pPr>
      <w:r>
        <w:t>User Interface</w:t>
      </w:r>
    </w:p>
    <w:tbl>
      <w:tblPr>
        <w:tblStyle w:val="TableGrid"/>
        <w:tblW w:w="0" w:type="auto"/>
        <w:tblLook w:val="04A0" w:firstRow="1" w:lastRow="0" w:firstColumn="1" w:lastColumn="0" w:noHBand="0" w:noVBand="1"/>
      </w:tblPr>
      <w:tblGrid>
        <w:gridCol w:w="738"/>
        <w:gridCol w:w="8820"/>
      </w:tblGrid>
      <w:tr w:rsidR="00E21A97" w:rsidTr="00E21A97">
        <w:tc>
          <w:tcPr>
            <w:tcW w:w="738" w:type="dxa"/>
          </w:tcPr>
          <w:p w:rsidR="00E21A97" w:rsidRPr="00143923" w:rsidRDefault="00E21A97" w:rsidP="00D60589">
            <w:pPr>
              <w:rPr>
                <w:b/>
              </w:rPr>
            </w:pPr>
            <w:r w:rsidRPr="00143923">
              <w:rPr>
                <w:b/>
              </w:rPr>
              <w:t>ID</w:t>
            </w:r>
          </w:p>
        </w:tc>
        <w:tc>
          <w:tcPr>
            <w:tcW w:w="8820" w:type="dxa"/>
          </w:tcPr>
          <w:p w:rsidR="00E21A97" w:rsidRPr="00143923" w:rsidRDefault="00E21A97" w:rsidP="00D60589">
            <w:pPr>
              <w:rPr>
                <w:b/>
              </w:rPr>
            </w:pPr>
            <w:r w:rsidRPr="00143923">
              <w:rPr>
                <w:b/>
              </w:rPr>
              <w:t>Description</w:t>
            </w:r>
          </w:p>
        </w:tc>
      </w:tr>
      <w:tr w:rsidR="00E21A97" w:rsidTr="00E21A97">
        <w:tc>
          <w:tcPr>
            <w:tcW w:w="738" w:type="dxa"/>
          </w:tcPr>
          <w:p w:rsidR="00E21A97" w:rsidRDefault="00E21A97" w:rsidP="00D60589">
            <w:r>
              <w:t>UI-1</w:t>
            </w:r>
          </w:p>
        </w:tc>
        <w:tc>
          <w:tcPr>
            <w:tcW w:w="8820" w:type="dxa"/>
          </w:tcPr>
          <w:p w:rsidR="00E21A97" w:rsidRDefault="00E21A97" w:rsidP="007B4CE1">
            <w:r>
              <w:t>The primary page of the display always includes elapsed time.</w:t>
            </w:r>
          </w:p>
        </w:tc>
      </w:tr>
      <w:tr w:rsidR="00E21A97" w:rsidTr="00E21A97">
        <w:tc>
          <w:tcPr>
            <w:tcW w:w="738" w:type="dxa"/>
          </w:tcPr>
          <w:p w:rsidR="00E21A97" w:rsidRDefault="00E21A97" w:rsidP="00D60589">
            <w:r>
              <w:t>UI-2</w:t>
            </w:r>
          </w:p>
        </w:tc>
        <w:tc>
          <w:tcPr>
            <w:tcW w:w="8820" w:type="dxa"/>
          </w:tcPr>
          <w:p w:rsidR="00E21A97" w:rsidRDefault="00E21A97" w:rsidP="00D60589">
            <w:r>
              <w:t>The primary page of the display shows one of:  accumulated distance, speed, lap count, pace, or heart rate.</w:t>
            </w:r>
          </w:p>
        </w:tc>
      </w:tr>
      <w:tr w:rsidR="00E21A97" w:rsidTr="00E21A97">
        <w:tc>
          <w:tcPr>
            <w:tcW w:w="738" w:type="dxa"/>
          </w:tcPr>
          <w:p w:rsidR="00E21A97" w:rsidRDefault="00E21A97" w:rsidP="00D60589">
            <w:r>
              <w:t>UI-3</w:t>
            </w:r>
          </w:p>
        </w:tc>
        <w:tc>
          <w:tcPr>
            <w:tcW w:w="8820" w:type="dxa"/>
          </w:tcPr>
          <w:p w:rsidR="00E21A97" w:rsidRDefault="00E21A97" w:rsidP="003A37B0">
            <w:r>
              <w:t>Pushing the mode button when the primary page is displayed causes the next quantity in the sequence described in UI-2 to be displayed.</w:t>
            </w:r>
          </w:p>
        </w:tc>
      </w:tr>
      <w:tr w:rsidR="00E21A97" w:rsidTr="00E21A97">
        <w:tc>
          <w:tcPr>
            <w:tcW w:w="738" w:type="dxa"/>
          </w:tcPr>
          <w:p w:rsidR="00E21A97" w:rsidRDefault="006F3005" w:rsidP="00D60589">
            <w:r>
              <w:t>UI-4</w:t>
            </w:r>
          </w:p>
        </w:tc>
        <w:tc>
          <w:tcPr>
            <w:tcW w:w="8820" w:type="dxa"/>
          </w:tcPr>
          <w:p w:rsidR="00E21A97" w:rsidRDefault="00E21A97" w:rsidP="00D60589">
            <w:r>
              <w:t>Pushing the start/stop button when the timer is not running causes the timer to start running.</w:t>
            </w:r>
          </w:p>
        </w:tc>
      </w:tr>
      <w:tr w:rsidR="00E21A97" w:rsidTr="00E21A97">
        <w:tc>
          <w:tcPr>
            <w:tcW w:w="738" w:type="dxa"/>
          </w:tcPr>
          <w:p w:rsidR="00E21A97" w:rsidRDefault="006F3005" w:rsidP="00D60589">
            <w:r>
              <w:t>UI-5</w:t>
            </w:r>
          </w:p>
        </w:tc>
        <w:tc>
          <w:tcPr>
            <w:tcW w:w="8820" w:type="dxa"/>
          </w:tcPr>
          <w:p w:rsidR="00E21A97" w:rsidRDefault="00E21A97" w:rsidP="00D60589">
            <w:r>
              <w:t>Pushing the start/stop button when the timer is running causes the timer to stop running.</w:t>
            </w:r>
          </w:p>
        </w:tc>
      </w:tr>
      <w:tr w:rsidR="00E21A97" w:rsidTr="00E21A97">
        <w:tc>
          <w:tcPr>
            <w:tcW w:w="738" w:type="dxa"/>
          </w:tcPr>
          <w:p w:rsidR="00E21A97" w:rsidRDefault="006F3005" w:rsidP="00D60589">
            <w:r>
              <w:t>UI-6</w:t>
            </w:r>
          </w:p>
        </w:tc>
        <w:tc>
          <w:tcPr>
            <w:tcW w:w="8820" w:type="dxa"/>
          </w:tcPr>
          <w:p w:rsidR="00E21A97" w:rsidRDefault="00E21A97" w:rsidP="00760A8E">
            <w:r>
              <w:t xml:space="preserve">Pressing the lap/reset button </w:t>
            </w:r>
            <w:r w:rsidR="00760A8E">
              <w:t>when the timer is not running</w:t>
            </w:r>
            <w:r>
              <w:t xml:space="preserve"> resets the timer.</w:t>
            </w:r>
          </w:p>
        </w:tc>
      </w:tr>
      <w:tr w:rsidR="00E21A97" w:rsidTr="00E21A97">
        <w:tc>
          <w:tcPr>
            <w:tcW w:w="738" w:type="dxa"/>
          </w:tcPr>
          <w:p w:rsidR="00E21A97" w:rsidRDefault="006F3005" w:rsidP="00D60589">
            <w:r>
              <w:t>UI-7</w:t>
            </w:r>
          </w:p>
        </w:tc>
        <w:tc>
          <w:tcPr>
            <w:tcW w:w="8820" w:type="dxa"/>
          </w:tcPr>
          <w:p w:rsidR="00E21A97" w:rsidRDefault="00E21A97" w:rsidP="00760A8E">
            <w:r>
              <w:t xml:space="preserve">Pressing the lap/reset button </w:t>
            </w:r>
            <w:r w:rsidR="00760A8E">
              <w:t xml:space="preserve">when the timer is not running </w:t>
            </w:r>
            <w:r>
              <w:t xml:space="preserve">deletes </w:t>
            </w:r>
            <w:r w:rsidR="00760A8E">
              <w:t>the track log, recorded heart rates, and all records of goal achievement.</w:t>
            </w:r>
          </w:p>
        </w:tc>
      </w:tr>
      <w:tr w:rsidR="00E21A97" w:rsidTr="00E21A97">
        <w:tc>
          <w:tcPr>
            <w:tcW w:w="738" w:type="dxa"/>
          </w:tcPr>
          <w:p w:rsidR="00E21A97" w:rsidRDefault="006F3005" w:rsidP="00D60589">
            <w:r>
              <w:t>UI-8</w:t>
            </w:r>
          </w:p>
        </w:tc>
        <w:tc>
          <w:tcPr>
            <w:tcW w:w="8820" w:type="dxa"/>
          </w:tcPr>
          <w:p w:rsidR="00E21A97" w:rsidRDefault="00E21A97" w:rsidP="00760A8E">
            <w:r>
              <w:t xml:space="preserve">Pressing the lap/reset button </w:t>
            </w:r>
            <w:r w:rsidR="00760A8E">
              <w:t>when the timer is running</w:t>
            </w:r>
            <w:r>
              <w:t xml:space="preserve"> </w:t>
            </w:r>
            <w:r w:rsidR="00760A8E">
              <w:t>creates a lap marker.</w:t>
            </w:r>
          </w:p>
        </w:tc>
      </w:tr>
      <w:tr w:rsidR="00760A8E" w:rsidTr="00E21A97">
        <w:tc>
          <w:tcPr>
            <w:tcW w:w="738" w:type="dxa"/>
          </w:tcPr>
          <w:p w:rsidR="00760A8E" w:rsidRDefault="006F3005" w:rsidP="00D60589">
            <w:r>
              <w:t>UI-9</w:t>
            </w:r>
          </w:p>
        </w:tc>
        <w:tc>
          <w:tcPr>
            <w:tcW w:w="8820" w:type="dxa"/>
          </w:tcPr>
          <w:p w:rsidR="00760A8E" w:rsidRDefault="00526D4B" w:rsidP="00760A8E">
            <w:r>
              <w:t>Goals are created using a menu system and a virtual keyboard.</w:t>
            </w:r>
          </w:p>
        </w:tc>
      </w:tr>
      <w:tr w:rsidR="002F4FE7" w:rsidTr="00E21A97">
        <w:tc>
          <w:tcPr>
            <w:tcW w:w="738" w:type="dxa"/>
          </w:tcPr>
          <w:p w:rsidR="002F4FE7" w:rsidRDefault="002F4FE7" w:rsidP="00D60589">
            <w:r>
              <w:t>UI-10</w:t>
            </w:r>
          </w:p>
        </w:tc>
        <w:tc>
          <w:tcPr>
            <w:tcW w:w="8820" w:type="dxa"/>
          </w:tcPr>
          <w:p w:rsidR="002F4FE7" w:rsidRDefault="002F4FE7" w:rsidP="00760A8E">
            <w:r>
              <w:t>Whenever a goal is executing, the display provides a visual indication of whether the goal is currently being met.</w:t>
            </w:r>
          </w:p>
        </w:tc>
      </w:tr>
      <w:tr w:rsidR="00946DF1" w:rsidTr="00E21A97">
        <w:tc>
          <w:tcPr>
            <w:tcW w:w="738" w:type="dxa"/>
          </w:tcPr>
          <w:p w:rsidR="00946DF1" w:rsidRDefault="00946DF1" w:rsidP="00D60589">
            <w:r>
              <w:t>UI-11</w:t>
            </w:r>
          </w:p>
        </w:tc>
        <w:tc>
          <w:tcPr>
            <w:tcW w:w="8820" w:type="dxa"/>
          </w:tcPr>
          <w:p w:rsidR="00946DF1" w:rsidRDefault="00946DF1" w:rsidP="00760A8E">
            <w:r>
              <w:t>Pressing the set target button when the timer is running causes the next goal to begin executing.</w:t>
            </w:r>
          </w:p>
        </w:tc>
      </w:tr>
    </w:tbl>
    <w:p w:rsidR="00536902" w:rsidRPr="00536902" w:rsidRDefault="00536902" w:rsidP="00536902"/>
    <w:sectPr w:rsidR="00536902" w:rsidRPr="00536902" w:rsidSect="00154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272D"/>
    <w:multiLevelType w:val="hybridMultilevel"/>
    <w:tmpl w:val="2FF068EE"/>
    <w:lvl w:ilvl="0" w:tplc="7C543C3A">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D44E8"/>
    <w:multiLevelType w:val="hybridMultilevel"/>
    <w:tmpl w:val="8276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2ED2"/>
    <w:multiLevelType w:val="hybridMultilevel"/>
    <w:tmpl w:val="FFEC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902C8F"/>
    <w:multiLevelType w:val="hybridMultilevel"/>
    <w:tmpl w:val="646E58C2"/>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7C64E3"/>
    <w:multiLevelType w:val="hybridMultilevel"/>
    <w:tmpl w:val="4ED82358"/>
    <w:lvl w:ilvl="0" w:tplc="417A5834">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2424B"/>
    <w:multiLevelType w:val="hybridMultilevel"/>
    <w:tmpl w:val="D5CED586"/>
    <w:lvl w:ilvl="0" w:tplc="EA4AAEEA">
      <w:start w:val="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1A34F9"/>
    <w:multiLevelType w:val="hybridMultilevel"/>
    <w:tmpl w:val="F1CCC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5A2A3E"/>
    <w:multiLevelType w:val="hybridMultilevel"/>
    <w:tmpl w:val="750CADD6"/>
    <w:lvl w:ilvl="0" w:tplc="92A06B92">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B6685E"/>
    <w:multiLevelType w:val="hybridMultilevel"/>
    <w:tmpl w:val="37F4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64610C"/>
    <w:multiLevelType w:val="hybridMultilevel"/>
    <w:tmpl w:val="832EF436"/>
    <w:lvl w:ilvl="0" w:tplc="3356EFE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764816"/>
    <w:multiLevelType w:val="hybridMultilevel"/>
    <w:tmpl w:val="6F50C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B72703"/>
    <w:multiLevelType w:val="hybridMultilevel"/>
    <w:tmpl w:val="B09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7671C"/>
    <w:multiLevelType w:val="hybridMultilevel"/>
    <w:tmpl w:val="CB0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1E7253"/>
    <w:multiLevelType w:val="hybridMultilevel"/>
    <w:tmpl w:val="59AC89DE"/>
    <w:lvl w:ilvl="0" w:tplc="3E9C4D0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686BEA"/>
    <w:multiLevelType w:val="hybridMultilevel"/>
    <w:tmpl w:val="865286C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233C89"/>
    <w:multiLevelType w:val="hybridMultilevel"/>
    <w:tmpl w:val="08108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4E7CDE"/>
    <w:multiLevelType w:val="hybridMultilevel"/>
    <w:tmpl w:val="6DD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131FD"/>
    <w:multiLevelType w:val="hybridMultilevel"/>
    <w:tmpl w:val="C3C87D2A"/>
    <w:lvl w:ilvl="0" w:tplc="538EF0C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4A670F"/>
    <w:multiLevelType w:val="hybridMultilevel"/>
    <w:tmpl w:val="F6388B9C"/>
    <w:lvl w:ilvl="0" w:tplc="FC8C3D0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331D1"/>
    <w:multiLevelType w:val="hybridMultilevel"/>
    <w:tmpl w:val="81D68652"/>
    <w:lvl w:ilvl="0" w:tplc="ECF6498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C5B29"/>
    <w:multiLevelType w:val="hybridMultilevel"/>
    <w:tmpl w:val="05D04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4F3D41"/>
    <w:multiLevelType w:val="hybridMultilevel"/>
    <w:tmpl w:val="4AEA83B6"/>
    <w:lvl w:ilvl="0" w:tplc="754AF2F0">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E2426"/>
    <w:multiLevelType w:val="hybridMultilevel"/>
    <w:tmpl w:val="FFECB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5B3891"/>
    <w:multiLevelType w:val="hybridMultilevel"/>
    <w:tmpl w:val="8A0A1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731038"/>
    <w:multiLevelType w:val="hybridMultilevel"/>
    <w:tmpl w:val="B804ED18"/>
    <w:lvl w:ilvl="0" w:tplc="CF66F114">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245F28"/>
    <w:multiLevelType w:val="hybridMultilevel"/>
    <w:tmpl w:val="8C1CB5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C1539E"/>
    <w:multiLevelType w:val="hybridMultilevel"/>
    <w:tmpl w:val="14566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83774A"/>
    <w:multiLevelType w:val="hybridMultilevel"/>
    <w:tmpl w:val="52FE3E7E"/>
    <w:lvl w:ilvl="0" w:tplc="08AAC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DD62DD"/>
    <w:multiLevelType w:val="hybridMultilevel"/>
    <w:tmpl w:val="1CB49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454B37"/>
    <w:multiLevelType w:val="hybridMultilevel"/>
    <w:tmpl w:val="8DEE4C24"/>
    <w:lvl w:ilvl="0" w:tplc="A694E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90C7B"/>
    <w:multiLevelType w:val="hybridMultilevel"/>
    <w:tmpl w:val="0C662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9761DE"/>
    <w:multiLevelType w:val="hybridMultilevel"/>
    <w:tmpl w:val="B0CCF204"/>
    <w:lvl w:ilvl="0" w:tplc="92A06B9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011445"/>
    <w:multiLevelType w:val="hybridMultilevel"/>
    <w:tmpl w:val="86ACE0A2"/>
    <w:lvl w:ilvl="0" w:tplc="CF66F11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00086"/>
    <w:multiLevelType w:val="hybridMultilevel"/>
    <w:tmpl w:val="83C0CD52"/>
    <w:lvl w:ilvl="0" w:tplc="7632D20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F7049B2"/>
    <w:multiLevelType w:val="hybridMultilevel"/>
    <w:tmpl w:val="B704B170"/>
    <w:lvl w:ilvl="0" w:tplc="16ECA7B8">
      <w:start w:val="8"/>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1"/>
  </w:num>
  <w:num w:numId="3">
    <w:abstractNumId w:val="25"/>
  </w:num>
  <w:num w:numId="4">
    <w:abstractNumId w:val="6"/>
  </w:num>
  <w:num w:numId="5">
    <w:abstractNumId w:val="20"/>
  </w:num>
  <w:num w:numId="6">
    <w:abstractNumId w:val="10"/>
  </w:num>
  <w:num w:numId="7">
    <w:abstractNumId w:val="18"/>
  </w:num>
  <w:num w:numId="8">
    <w:abstractNumId w:val="1"/>
  </w:num>
  <w:num w:numId="9">
    <w:abstractNumId w:val="14"/>
  </w:num>
  <w:num w:numId="10">
    <w:abstractNumId w:val="24"/>
  </w:num>
  <w:num w:numId="11">
    <w:abstractNumId w:val="32"/>
  </w:num>
  <w:num w:numId="12">
    <w:abstractNumId w:val="0"/>
  </w:num>
  <w:num w:numId="13">
    <w:abstractNumId w:val="3"/>
  </w:num>
  <w:num w:numId="14">
    <w:abstractNumId w:val="9"/>
  </w:num>
  <w:num w:numId="15">
    <w:abstractNumId w:val="13"/>
  </w:num>
  <w:num w:numId="16">
    <w:abstractNumId w:val="4"/>
  </w:num>
  <w:num w:numId="17">
    <w:abstractNumId w:val="33"/>
  </w:num>
  <w:num w:numId="18">
    <w:abstractNumId w:val="2"/>
  </w:num>
  <w:num w:numId="19">
    <w:abstractNumId w:val="26"/>
  </w:num>
  <w:num w:numId="20">
    <w:abstractNumId w:val="5"/>
  </w:num>
  <w:num w:numId="21">
    <w:abstractNumId w:val="19"/>
  </w:num>
  <w:num w:numId="22">
    <w:abstractNumId w:val="29"/>
  </w:num>
  <w:num w:numId="23">
    <w:abstractNumId w:val="34"/>
  </w:num>
  <w:num w:numId="24">
    <w:abstractNumId w:val="21"/>
  </w:num>
  <w:num w:numId="25">
    <w:abstractNumId w:val="15"/>
  </w:num>
  <w:num w:numId="26">
    <w:abstractNumId w:val="23"/>
  </w:num>
  <w:num w:numId="27">
    <w:abstractNumId w:val="28"/>
  </w:num>
  <w:num w:numId="28">
    <w:abstractNumId w:val="30"/>
  </w:num>
  <w:num w:numId="29">
    <w:abstractNumId w:val="12"/>
  </w:num>
  <w:num w:numId="30">
    <w:abstractNumId w:val="17"/>
  </w:num>
  <w:num w:numId="31">
    <w:abstractNumId w:val="7"/>
  </w:num>
  <w:num w:numId="32">
    <w:abstractNumId w:val="8"/>
  </w:num>
  <w:num w:numId="33">
    <w:abstractNumId w:val="31"/>
  </w:num>
  <w:num w:numId="34">
    <w:abstractNumId w:val="27"/>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D02"/>
    <w:rsid w:val="00014F1B"/>
    <w:rsid w:val="000376C4"/>
    <w:rsid w:val="00061A80"/>
    <w:rsid w:val="000622ED"/>
    <w:rsid w:val="00066CAF"/>
    <w:rsid w:val="0008549B"/>
    <w:rsid w:val="000D186A"/>
    <w:rsid w:val="000D7AAC"/>
    <w:rsid w:val="00100DCC"/>
    <w:rsid w:val="00103857"/>
    <w:rsid w:val="00116393"/>
    <w:rsid w:val="00116F0E"/>
    <w:rsid w:val="00123613"/>
    <w:rsid w:val="0014156C"/>
    <w:rsid w:val="00143923"/>
    <w:rsid w:val="001526B0"/>
    <w:rsid w:val="00154B28"/>
    <w:rsid w:val="0016034C"/>
    <w:rsid w:val="00177B38"/>
    <w:rsid w:val="001A2FC4"/>
    <w:rsid w:val="001D0D02"/>
    <w:rsid w:val="001D3BA5"/>
    <w:rsid w:val="00227321"/>
    <w:rsid w:val="00235F2A"/>
    <w:rsid w:val="002372F0"/>
    <w:rsid w:val="002470CA"/>
    <w:rsid w:val="00253CF9"/>
    <w:rsid w:val="00277C0F"/>
    <w:rsid w:val="002D2F7C"/>
    <w:rsid w:val="002E60EA"/>
    <w:rsid w:val="002F39FC"/>
    <w:rsid w:val="002F4FE7"/>
    <w:rsid w:val="003203FA"/>
    <w:rsid w:val="00342559"/>
    <w:rsid w:val="003465BC"/>
    <w:rsid w:val="00352EE5"/>
    <w:rsid w:val="003734D8"/>
    <w:rsid w:val="0038538F"/>
    <w:rsid w:val="003A332C"/>
    <w:rsid w:val="003A37B0"/>
    <w:rsid w:val="00411B08"/>
    <w:rsid w:val="004636C2"/>
    <w:rsid w:val="004A372D"/>
    <w:rsid w:val="004A7E31"/>
    <w:rsid w:val="004C1AE1"/>
    <w:rsid w:val="004D0F70"/>
    <w:rsid w:val="00520B55"/>
    <w:rsid w:val="00526D4B"/>
    <w:rsid w:val="00531DFB"/>
    <w:rsid w:val="005339D9"/>
    <w:rsid w:val="00536902"/>
    <w:rsid w:val="005428DB"/>
    <w:rsid w:val="0055611D"/>
    <w:rsid w:val="0057590B"/>
    <w:rsid w:val="005C0B46"/>
    <w:rsid w:val="005C37E4"/>
    <w:rsid w:val="006163F4"/>
    <w:rsid w:val="00620E96"/>
    <w:rsid w:val="00626B42"/>
    <w:rsid w:val="006641F7"/>
    <w:rsid w:val="00681607"/>
    <w:rsid w:val="00694E03"/>
    <w:rsid w:val="006A2777"/>
    <w:rsid w:val="006A6F15"/>
    <w:rsid w:val="006E42D3"/>
    <w:rsid w:val="006F3005"/>
    <w:rsid w:val="006F71B9"/>
    <w:rsid w:val="00704225"/>
    <w:rsid w:val="00712B83"/>
    <w:rsid w:val="00760A8E"/>
    <w:rsid w:val="00775B0B"/>
    <w:rsid w:val="00776A17"/>
    <w:rsid w:val="0078754D"/>
    <w:rsid w:val="00797EBA"/>
    <w:rsid w:val="007B12CF"/>
    <w:rsid w:val="007B4CE1"/>
    <w:rsid w:val="007F7E0F"/>
    <w:rsid w:val="00805BDC"/>
    <w:rsid w:val="00812970"/>
    <w:rsid w:val="0084038C"/>
    <w:rsid w:val="00881B50"/>
    <w:rsid w:val="008B43DA"/>
    <w:rsid w:val="008D47E8"/>
    <w:rsid w:val="008F299A"/>
    <w:rsid w:val="008F75B2"/>
    <w:rsid w:val="00923196"/>
    <w:rsid w:val="00946DF1"/>
    <w:rsid w:val="009714FB"/>
    <w:rsid w:val="00993ED8"/>
    <w:rsid w:val="009A36CB"/>
    <w:rsid w:val="009C6927"/>
    <w:rsid w:val="009D339C"/>
    <w:rsid w:val="009F0DCD"/>
    <w:rsid w:val="00A34863"/>
    <w:rsid w:val="00AB3246"/>
    <w:rsid w:val="00AB6E16"/>
    <w:rsid w:val="00AD4D0E"/>
    <w:rsid w:val="00B02C0B"/>
    <w:rsid w:val="00B12C7F"/>
    <w:rsid w:val="00B26E77"/>
    <w:rsid w:val="00B95EAC"/>
    <w:rsid w:val="00BD51A7"/>
    <w:rsid w:val="00BD6A52"/>
    <w:rsid w:val="00BE601A"/>
    <w:rsid w:val="00C43849"/>
    <w:rsid w:val="00C50DB0"/>
    <w:rsid w:val="00C66F8C"/>
    <w:rsid w:val="00CB171A"/>
    <w:rsid w:val="00CB76FD"/>
    <w:rsid w:val="00CE57C7"/>
    <w:rsid w:val="00CF225E"/>
    <w:rsid w:val="00D02ECF"/>
    <w:rsid w:val="00D0616F"/>
    <w:rsid w:val="00D16013"/>
    <w:rsid w:val="00D23D50"/>
    <w:rsid w:val="00D273CB"/>
    <w:rsid w:val="00D341FB"/>
    <w:rsid w:val="00D92280"/>
    <w:rsid w:val="00D97301"/>
    <w:rsid w:val="00DD71C0"/>
    <w:rsid w:val="00DE7E61"/>
    <w:rsid w:val="00DF1530"/>
    <w:rsid w:val="00DF6B88"/>
    <w:rsid w:val="00E04244"/>
    <w:rsid w:val="00E15ED1"/>
    <w:rsid w:val="00E17CCB"/>
    <w:rsid w:val="00E21A97"/>
    <w:rsid w:val="00E70A7C"/>
    <w:rsid w:val="00EA6F75"/>
    <w:rsid w:val="00EB7594"/>
    <w:rsid w:val="00EF08DC"/>
    <w:rsid w:val="00F01C1E"/>
    <w:rsid w:val="00F033E6"/>
    <w:rsid w:val="00F11116"/>
    <w:rsid w:val="00F27788"/>
    <w:rsid w:val="00F330E0"/>
    <w:rsid w:val="00F357D0"/>
    <w:rsid w:val="00F51558"/>
    <w:rsid w:val="00F80F8B"/>
    <w:rsid w:val="00FC57A7"/>
    <w:rsid w:val="00FF6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C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16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2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C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17CCB"/>
    <w:pPr>
      <w:ind w:left="720"/>
      <w:contextualSpacing/>
    </w:pPr>
  </w:style>
  <w:style w:type="character" w:customStyle="1" w:styleId="Heading2Char">
    <w:name w:val="Heading 2 Char"/>
    <w:basedOn w:val="DefaultParagraphFont"/>
    <w:link w:val="Heading2"/>
    <w:uiPriority w:val="9"/>
    <w:rsid w:val="0068160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439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7042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02E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ECF"/>
    <w:rPr>
      <w:rFonts w:ascii="Tahoma" w:hAnsi="Tahoma" w:cs="Tahoma"/>
      <w:sz w:val="16"/>
      <w:szCs w:val="16"/>
    </w:rPr>
  </w:style>
  <w:style w:type="character" w:styleId="CommentReference">
    <w:name w:val="annotation reference"/>
    <w:basedOn w:val="DefaultParagraphFont"/>
    <w:uiPriority w:val="99"/>
    <w:semiHidden/>
    <w:unhideWhenUsed/>
    <w:rsid w:val="00253CF9"/>
    <w:rPr>
      <w:sz w:val="16"/>
      <w:szCs w:val="16"/>
    </w:rPr>
  </w:style>
  <w:style w:type="paragraph" w:styleId="CommentText">
    <w:name w:val="annotation text"/>
    <w:basedOn w:val="Normal"/>
    <w:link w:val="CommentTextChar"/>
    <w:uiPriority w:val="99"/>
    <w:semiHidden/>
    <w:unhideWhenUsed/>
    <w:rsid w:val="00253CF9"/>
    <w:pPr>
      <w:spacing w:line="240" w:lineRule="auto"/>
    </w:pPr>
    <w:rPr>
      <w:sz w:val="20"/>
      <w:szCs w:val="20"/>
    </w:rPr>
  </w:style>
  <w:style w:type="character" w:customStyle="1" w:styleId="CommentTextChar">
    <w:name w:val="Comment Text Char"/>
    <w:basedOn w:val="DefaultParagraphFont"/>
    <w:link w:val="CommentText"/>
    <w:uiPriority w:val="99"/>
    <w:semiHidden/>
    <w:rsid w:val="00253CF9"/>
    <w:rPr>
      <w:sz w:val="20"/>
      <w:szCs w:val="20"/>
    </w:rPr>
  </w:style>
  <w:style w:type="paragraph" w:styleId="CommentSubject">
    <w:name w:val="annotation subject"/>
    <w:basedOn w:val="CommentText"/>
    <w:next w:val="CommentText"/>
    <w:link w:val="CommentSubjectChar"/>
    <w:uiPriority w:val="99"/>
    <w:semiHidden/>
    <w:unhideWhenUsed/>
    <w:rsid w:val="00253CF9"/>
    <w:rPr>
      <w:b/>
      <w:bCs/>
    </w:rPr>
  </w:style>
  <w:style w:type="character" w:customStyle="1" w:styleId="CommentSubjectChar">
    <w:name w:val="Comment Subject Char"/>
    <w:basedOn w:val="CommentTextChar"/>
    <w:link w:val="CommentSubject"/>
    <w:uiPriority w:val="99"/>
    <w:semiHidden/>
    <w:rsid w:val="00253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633</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R. Wolfe</dc:creator>
  <cp:lastModifiedBy>John R. Wolfe</cp:lastModifiedBy>
  <cp:revision>8</cp:revision>
  <dcterms:created xsi:type="dcterms:W3CDTF">2014-04-28T22:08:00Z</dcterms:created>
  <dcterms:modified xsi:type="dcterms:W3CDTF">2014-05-06T17:45:00Z</dcterms:modified>
</cp:coreProperties>
</file>